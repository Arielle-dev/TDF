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5042067"/>
        <w:docPartObj>
          <w:docPartGallery w:val="Cover Pages"/>
          <w:docPartUnique/>
        </w:docPartObj>
      </w:sdtPr>
      <w:sdtContent>
        <w:p w14:paraId="706744F7" w14:textId="647CB4CA" w:rsidR="00476EEA" w:rsidRDefault="00476EEA">
          <w:ins w:id="0" w:author="Arielle LIVIS" w:date="2023-04-17T13:22:00Z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E72FCB" wp14:editId="1D7E57D9">
                  <wp:simplePos x="0" y="0"/>
                  <wp:positionH relativeFrom="column">
                    <wp:posOffset>602726</wp:posOffset>
                  </wp:positionH>
                  <wp:positionV relativeFrom="paragraph">
                    <wp:posOffset>85919</wp:posOffset>
                  </wp:positionV>
                  <wp:extent cx="1987826" cy="365760"/>
                  <wp:effectExtent l="0" t="0" r="0" b="0"/>
                  <wp:wrapNone/>
                  <wp:docPr id="584321445" name="Image 3" descr="La Tech For Good expliquée par Simplon | Observatoir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 Tech For Good expliquée par Simplon | Observatoire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12" t="36487" r="32768" b="38073"/>
                          <a:stretch/>
                        </pic:blipFill>
                        <pic:spPr bwMode="auto">
                          <a:xfrm>
                            <a:off x="0" y="0"/>
                            <a:ext cx="198782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ins>
          <w:ins w:id="1" w:author="Arielle LIVIS" w:date="2023-04-17T13:21:00Z">
            <w:r>
              <w:rPr>
                <w:noProof/>
              </w:rPr>
              <w:drawing>
                <wp:inline distT="0" distB="0" distL="0" distR="0" wp14:anchorId="44B95BFE" wp14:editId="27D02AF5">
                  <wp:extent cx="516835" cy="516835"/>
                  <wp:effectExtent l="0" t="0" r="0" b="0"/>
                  <wp:docPr id="72074510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745104" name="Image 72074510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87" cy="517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  <w:tblPrChange w:id="2" w:author="Arielle LIVIS" w:date="2023-04-17T13:21:00Z"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</w:tblPrChange>
          </w:tblPr>
          <w:tblGrid>
            <w:gridCol w:w="7246"/>
            <w:gridCol w:w="905"/>
            <w:tblGridChange w:id="3">
              <w:tblGrid>
                <w:gridCol w:w="7246"/>
              </w:tblGrid>
            </w:tblGridChange>
          </w:tblGrid>
          <w:tr w:rsidR="00476EEA" w:rsidDel="00476EEA" w14:paraId="1F9545EC" w14:textId="71EA828E" w:rsidTr="00476EEA">
            <w:trPr>
              <w:gridAfter w:val="1"/>
              <w:del w:id="4" w:author="Arielle LIVIS" w:date="2023-04-17T13:21:00Z"/>
            </w:trPr>
            <w:customXmlDelRangeStart w:id="5" w:author="Arielle LIVIS" w:date="2023-04-17T13:19:00Z"/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0826EBAFACE4B08B68112265E5FBC3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customXmlDelRangeEnd w:id="5"/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tcPrChange w:id="6" w:author="Arielle LIVIS" w:date="2023-04-17T13:21:00Z">
                      <w:tcPr>
                        <w:tcW w:w="7672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</w:tcPrChange>
                  </w:tcPr>
                  <w:p w14:paraId="44CDA08E" w14:textId="6EB00631" w:rsidR="00476EEA" w:rsidDel="00476EEA" w:rsidRDefault="00476EEA">
                    <w:pPr>
                      <w:pStyle w:val="Sansinterligne"/>
                      <w:rPr>
                        <w:del w:id="7" w:author="Arielle LIVIS" w:date="2023-04-17T13:21:00Z"/>
                        <w:color w:val="2F5496" w:themeColor="accent1" w:themeShade="BF"/>
                        <w:sz w:val="24"/>
                      </w:rPr>
                    </w:pPr>
                  </w:p>
                </w:tc>
                <w:customXmlDelRangeStart w:id="8" w:author="Arielle LIVIS" w:date="2023-04-17T13:19:00Z"/>
              </w:sdtContent>
            </w:sdt>
            <w:customXmlDelRangeEnd w:id="8"/>
          </w:tr>
        </w:tbl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  <w:tblPrChange w:id="9" w:author="Arielle LIVIS" w:date="2023-04-17T13:21:00Z"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</w:tblPrChange>
          </w:tblPr>
          <w:tblGrid>
            <w:gridCol w:w="8151"/>
            <w:tblGridChange w:id="10">
              <w:tblGrid>
                <w:gridCol w:w="7246"/>
              </w:tblGrid>
            </w:tblGridChange>
          </w:tblGrid>
          <w:tr w:rsidR="00476EEA" w14:paraId="1D2635E6" w14:textId="77777777" w:rsidTr="00476EEA">
            <w:tc>
              <w:tcPr>
                <w:tcW w:w="7246" w:type="dxa"/>
                <w:tcPrChange w:id="11" w:author="Arielle LIVIS" w:date="2023-04-17T13:21:00Z">
                  <w:tcPr>
                    <w:tcW w:w="7672" w:type="dxa"/>
                  </w:tcPr>
                </w:tcPrChange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B2B49F1A38B44E0918B76E448465E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CA83C83" w14:textId="5DEEE252" w:rsidR="00476EEA" w:rsidRDefault="00476EE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del w:id="12" w:author="Arielle LIVIS" w:date="2023-04-17T13:18:00Z">
                      <w:r w:rsidDel="00476EEA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88"/>
                          <w:szCs w:val="88"/>
                        </w:rPr>
                        <w:delText>PREMIE</w:delText>
                      </w:r>
                    </w:del>
                    <w:ins w:id="13" w:author="Arielle LIVIS" w:date="2023-04-17T13:18:00Z">
                      <w: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88"/>
                          <w:szCs w:val="88"/>
                        </w:rPr>
                        <w:t>PREMIER GIT</w:t>
                      </w:r>
                    </w:ins>
                  </w:p>
                </w:sdtContent>
              </w:sdt>
            </w:tc>
          </w:tr>
          <w:tr w:rsidR="00476EEA" w14:paraId="20540DD4" w14:textId="77777777" w:rsidTr="00476EE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EAC63830386443C890A1CB553A8DAB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tcPrChange w:id="14" w:author="Arielle LIVIS" w:date="2023-04-17T13:21:00Z">
                      <w:tcPr>
                        <w:tcW w:w="7672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</w:tcPrChange>
                  </w:tcPr>
                  <w:p w14:paraId="5DEE76E5" w14:textId="3D769523" w:rsidR="00476EEA" w:rsidRDefault="00476EE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ins w:id="15" w:author="Arielle LIVIS" w:date="2023-04-17T13:19:00Z"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GITHUB</w:t>
                      </w:r>
                    </w:ins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871"/>
          </w:tblGrid>
          <w:tr w:rsidR="00476EEA" w14:paraId="61C7BDD8" w14:textId="77777777" w:rsidTr="00476EEA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FC9161C998348AAB06DEC59D5B3F8A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3A3414D" w14:textId="61E5A7A0" w:rsidR="00476EEA" w:rsidRDefault="00476EEA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Arielle LIVIS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37EED8FD98B4413907D6CBFE774DC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1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90D0529" w14:textId="581371B0" w:rsidR="00476EEA" w:rsidRDefault="00476EEA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17/04/2023</w:t>
                    </w:r>
                  </w:p>
                </w:sdtContent>
              </w:sdt>
              <w:p w14:paraId="438BB5BC" w14:textId="77777777" w:rsidR="00476EEA" w:rsidRDefault="00476EEA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36C2F615" w14:textId="38AADA5C" w:rsidR="00476EEA" w:rsidRPr="00476EEA" w:rsidRDefault="00476EEA">
          <w:pPr>
            <w:rPr>
              <w:rPrChange w:id="16" w:author="Arielle LIVIS" w:date="2023-04-17T13:21:00Z">
                <w:rPr>
                  <w:rFonts w:asciiTheme="majorHAnsi" w:eastAsiaTheme="majorEastAsia" w:hAnsiTheme="majorHAnsi" w:cstheme="majorBidi"/>
                  <w:color w:val="2F5496" w:themeColor="accent1" w:themeShade="BF"/>
                  <w:kern w:val="0"/>
                  <w:sz w:val="32"/>
                  <w:szCs w:val="32"/>
                  <w:lang w:eastAsia="fr-FR"/>
                  <w14:ligatures w14:val="none"/>
                </w:rPr>
              </w:rPrChange>
            </w:rPr>
          </w:pPr>
          <w:ins w:id="17" w:author="Arielle LIVIS" w:date="2023-04-17T13:23:00Z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88A2652" wp14:editId="60570FE2">
                  <wp:simplePos x="0" y="0"/>
                  <wp:positionH relativeFrom="column">
                    <wp:posOffset>553140</wp:posOffset>
                  </wp:positionH>
                  <wp:positionV relativeFrom="paragraph">
                    <wp:posOffset>3819608</wp:posOffset>
                  </wp:positionV>
                  <wp:extent cx="2413789" cy="1351722"/>
                  <wp:effectExtent l="0" t="0" r="5715" b="1270"/>
                  <wp:wrapNone/>
                  <wp:docPr id="694087628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789" cy="13517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ins w:id="18" w:author="Arielle LIVIS" w:date="2023-04-17T13:21:00Z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B5B9F6" wp14:editId="7D1C4A3B">
                  <wp:simplePos x="0" y="0"/>
                  <wp:positionH relativeFrom="margin">
                    <wp:align>right</wp:align>
                  </wp:positionH>
                  <wp:positionV relativeFrom="paragraph">
                    <wp:posOffset>3008464</wp:posOffset>
                  </wp:positionV>
                  <wp:extent cx="1362075" cy="1362075"/>
                  <wp:effectExtent l="0" t="0" r="9525" b="9525"/>
                  <wp:wrapNone/>
                  <wp:docPr id="156772151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ins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03818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FEF4F" w14:textId="367161D5" w:rsidR="00476EEA" w:rsidRDefault="00476EEA">
          <w:pPr>
            <w:pStyle w:val="En-ttedetabledesmatires"/>
          </w:pPr>
          <w:r>
            <w:t>Table des matières</w:t>
          </w:r>
        </w:p>
        <w:p w14:paraId="20698C48" w14:textId="7387F438" w:rsidR="00476EEA" w:rsidRDefault="00476EE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29768" w:history="1">
            <w:r w:rsidRPr="00507761">
              <w:rPr>
                <w:rStyle w:val="Lienhypertexte"/>
                <w:noProof/>
              </w:rPr>
              <w:t>Etape1: Créer un repository appelé "TDF", et le rendre public sur le site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9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63D3" w14:textId="3B7D0467" w:rsidR="00476EEA" w:rsidRDefault="00476EE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629769" w:history="1">
            <w:r w:rsidRPr="00507761">
              <w:rPr>
                <w:rStyle w:val="Lienhypertexte"/>
                <w:noProof/>
              </w:rPr>
              <w:t>Etape2: à l'aide du terminal déplacé vous dans le dossier du projet TDF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9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5BEF" w14:textId="2440FF4C" w:rsidR="00476EEA" w:rsidRDefault="00476EE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629770" w:history="1">
            <w:r w:rsidRPr="00507761">
              <w:rPr>
                <w:rStyle w:val="Lienhypertexte"/>
                <w:noProof/>
              </w:rPr>
              <w:t>Etape3: initialisé le projet avec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9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C832" w14:textId="6C8ECE3D" w:rsidR="00476EEA" w:rsidRDefault="00476EE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507761">
            <w:rPr>
              <w:rStyle w:val="Lienhypertexte"/>
              <w:noProof/>
            </w:rPr>
            <w:fldChar w:fldCharType="begin"/>
          </w:r>
          <w:r w:rsidRPr="00507761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"_Toc132629771"</w:instrText>
          </w:r>
          <w:r w:rsidRPr="00507761">
            <w:rPr>
              <w:rStyle w:val="Lienhypertexte"/>
              <w:noProof/>
            </w:rPr>
            <w:instrText xml:space="preserve"> </w:instrText>
          </w:r>
          <w:r w:rsidRPr="00507761">
            <w:rPr>
              <w:rStyle w:val="Lienhypertexte"/>
              <w:noProof/>
            </w:rPr>
          </w:r>
          <w:r w:rsidRPr="00507761">
            <w:rPr>
              <w:rStyle w:val="Lienhypertexte"/>
              <w:noProof/>
            </w:rPr>
            <w:fldChar w:fldCharType="separate"/>
          </w:r>
          <w:r w:rsidRPr="00507761">
            <w:rPr>
              <w:rStyle w:val="Lienhypertexte"/>
              <w:noProof/>
            </w:rPr>
            <w:t>Etape4: ajouté, le projet a git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_Toc132629771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Arielle LIVIS" w:date="2023-04-17T14:40:00Z">
            <w:r w:rsidR="00776985">
              <w:rPr>
                <w:noProof/>
                <w:webHidden/>
              </w:rPr>
              <w:t>3</w:t>
            </w:r>
          </w:ins>
          <w:del w:id="20" w:author="Arielle LIVIS" w:date="2023-04-17T14:40:00Z">
            <w:r w:rsidDel="00776985">
              <w:rPr>
                <w:noProof/>
                <w:webHidden/>
              </w:rPr>
              <w:delText>2</w:delText>
            </w:r>
          </w:del>
          <w:r>
            <w:rPr>
              <w:noProof/>
              <w:webHidden/>
            </w:rPr>
            <w:fldChar w:fldCharType="end"/>
          </w:r>
          <w:r w:rsidRPr="00507761">
            <w:rPr>
              <w:rStyle w:val="Lienhypertexte"/>
              <w:noProof/>
            </w:rPr>
            <w:fldChar w:fldCharType="end"/>
          </w:r>
        </w:p>
        <w:p w14:paraId="0A592758" w14:textId="3D8AECE0" w:rsidR="00476EEA" w:rsidRDefault="00476EE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507761">
            <w:rPr>
              <w:rStyle w:val="Lienhypertexte"/>
              <w:noProof/>
            </w:rPr>
            <w:fldChar w:fldCharType="begin"/>
          </w:r>
          <w:r w:rsidRPr="00507761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"_Toc132629772"</w:instrText>
          </w:r>
          <w:r w:rsidRPr="00507761">
            <w:rPr>
              <w:rStyle w:val="Lienhypertexte"/>
              <w:noProof/>
            </w:rPr>
            <w:instrText xml:space="preserve"> </w:instrText>
          </w:r>
          <w:r w:rsidRPr="00507761">
            <w:rPr>
              <w:rStyle w:val="Lienhypertexte"/>
              <w:noProof/>
            </w:rPr>
          </w:r>
          <w:r w:rsidRPr="00507761">
            <w:rPr>
              <w:rStyle w:val="Lienhypertexte"/>
              <w:noProof/>
            </w:rPr>
            <w:fldChar w:fldCharType="separate"/>
          </w:r>
          <w:r w:rsidRPr="00507761">
            <w:rPr>
              <w:rStyle w:val="Lienhypertexte"/>
              <w:noProof/>
            </w:rPr>
            <w:t>Etape5: créer un commit que vous appellerai "version 1"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_Toc132629772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Arielle LIVIS" w:date="2023-04-17T14:40:00Z">
            <w:r w:rsidR="00776985">
              <w:rPr>
                <w:noProof/>
                <w:webHidden/>
              </w:rPr>
              <w:t>3</w:t>
            </w:r>
          </w:ins>
          <w:del w:id="22" w:author="Arielle LIVIS" w:date="2023-04-17T14:40:00Z">
            <w:r w:rsidDel="00776985">
              <w:rPr>
                <w:noProof/>
                <w:webHidden/>
              </w:rPr>
              <w:delText>2</w:delText>
            </w:r>
          </w:del>
          <w:r>
            <w:rPr>
              <w:noProof/>
              <w:webHidden/>
            </w:rPr>
            <w:fldChar w:fldCharType="end"/>
          </w:r>
          <w:r w:rsidRPr="00507761">
            <w:rPr>
              <w:rStyle w:val="Lienhypertexte"/>
              <w:noProof/>
            </w:rPr>
            <w:fldChar w:fldCharType="end"/>
          </w:r>
        </w:p>
        <w:p w14:paraId="19471424" w14:textId="15AE2AD0" w:rsidR="00476EEA" w:rsidRDefault="00476EE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507761">
            <w:rPr>
              <w:rStyle w:val="Lienhypertexte"/>
              <w:noProof/>
            </w:rPr>
            <w:fldChar w:fldCharType="begin"/>
          </w:r>
          <w:r w:rsidRPr="00507761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"_Toc132629773"</w:instrText>
          </w:r>
          <w:r w:rsidRPr="00507761">
            <w:rPr>
              <w:rStyle w:val="Lienhypertexte"/>
              <w:noProof/>
            </w:rPr>
            <w:instrText xml:space="preserve"> </w:instrText>
          </w:r>
          <w:r w:rsidRPr="00507761">
            <w:rPr>
              <w:rStyle w:val="Lienhypertexte"/>
              <w:noProof/>
            </w:rPr>
          </w:r>
          <w:r w:rsidRPr="00507761">
            <w:rPr>
              <w:rStyle w:val="Lienhypertexte"/>
              <w:noProof/>
            </w:rPr>
            <w:fldChar w:fldCharType="separate"/>
          </w:r>
          <w:r w:rsidRPr="00507761">
            <w:rPr>
              <w:rStyle w:val="Lienhypertexte"/>
              <w:noProof/>
            </w:rPr>
            <w:t>Etape6: créer votre branche principale appelée "main"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_Toc132629773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Arielle LIVIS" w:date="2023-04-17T14:40:00Z">
            <w:r w:rsidR="00776985">
              <w:rPr>
                <w:noProof/>
                <w:webHidden/>
              </w:rPr>
              <w:t>3</w:t>
            </w:r>
          </w:ins>
          <w:del w:id="24" w:author="Arielle LIVIS" w:date="2023-04-17T14:40:00Z">
            <w:r w:rsidDel="00776985">
              <w:rPr>
                <w:noProof/>
                <w:webHidden/>
              </w:rPr>
              <w:delText>2</w:delText>
            </w:r>
          </w:del>
          <w:r>
            <w:rPr>
              <w:noProof/>
              <w:webHidden/>
            </w:rPr>
            <w:fldChar w:fldCharType="end"/>
          </w:r>
          <w:r w:rsidRPr="00507761">
            <w:rPr>
              <w:rStyle w:val="Lienhypertexte"/>
              <w:noProof/>
            </w:rPr>
            <w:fldChar w:fldCharType="end"/>
          </w:r>
        </w:p>
        <w:p w14:paraId="56DC7342" w14:textId="55AD3472" w:rsidR="00476EEA" w:rsidRDefault="00476EE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507761">
            <w:rPr>
              <w:rStyle w:val="Lienhypertexte"/>
              <w:noProof/>
            </w:rPr>
            <w:fldChar w:fldCharType="begin"/>
          </w:r>
          <w:r w:rsidRPr="00507761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"_Toc132629774"</w:instrText>
          </w:r>
          <w:r w:rsidRPr="00507761">
            <w:rPr>
              <w:rStyle w:val="Lienhypertexte"/>
              <w:noProof/>
            </w:rPr>
            <w:instrText xml:space="preserve"> </w:instrText>
          </w:r>
          <w:r w:rsidRPr="00507761">
            <w:rPr>
              <w:rStyle w:val="Lienhypertexte"/>
              <w:noProof/>
            </w:rPr>
          </w:r>
          <w:r w:rsidRPr="00507761">
            <w:rPr>
              <w:rStyle w:val="Lienhypertexte"/>
              <w:noProof/>
            </w:rPr>
            <w:fldChar w:fldCharType="separate"/>
          </w:r>
          <w:r w:rsidRPr="00507761">
            <w:rPr>
              <w:rStyle w:val="Lienhypertexte"/>
              <w:noProof/>
            </w:rPr>
            <w:t>Etape7: pushé votre projet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_Toc132629774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Arielle LIVIS" w:date="2023-04-17T14:40:00Z">
            <w:r w:rsidR="00776985">
              <w:rPr>
                <w:noProof/>
                <w:webHidden/>
              </w:rPr>
              <w:t>4</w:t>
            </w:r>
          </w:ins>
          <w:del w:id="26" w:author="Arielle LIVIS" w:date="2023-04-17T14:40:00Z">
            <w:r w:rsidDel="00776985">
              <w:rPr>
                <w:noProof/>
                <w:webHidden/>
              </w:rPr>
              <w:delText>2</w:delText>
            </w:r>
          </w:del>
          <w:r>
            <w:rPr>
              <w:noProof/>
              <w:webHidden/>
            </w:rPr>
            <w:fldChar w:fldCharType="end"/>
          </w:r>
          <w:r w:rsidRPr="00507761">
            <w:rPr>
              <w:rStyle w:val="Lienhypertexte"/>
              <w:noProof/>
            </w:rPr>
            <w:fldChar w:fldCharType="end"/>
          </w:r>
        </w:p>
        <w:p w14:paraId="623E7E12" w14:textId="70C1CCCE" w:rsidR="00476EEA" w:rsidRDefault="00476EE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507761">
            <w:rPr>
              <w:rStyle w:val="Lienhypertexte"/>
              <w:noProof/>
            </w:rPr>
            <w:fldChar w:fldCharType="begin"/>
          </w:r>
          <w:r w:rsidRPr="00507761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"_Toc132629775"</w:instrText>
          </w:r>
          <w:r w:rsidRPr="00507761">
            <w:rPr>
              <w:rStyle w:val="Lienhypertexte"/>
              <w:noProof/>
            </w:rPr>
            <w:instrText xml:space="preserve"> </w:instrText>
          </w:r>
          <w:r w:rsidRPr="00507761">
            <w:rPr>
              <w:rStyle w:val="Lienhypertexte"/>
              <w:noProof/>
            </w:rPr>
          </w:r>
          <w:r w:rsidRPr="00507761">
            <w:rPr>
              <w:rStyle w:val="Lienhypertexte"/>
              <w:noProof/>
            </w:rPr>
            <w:fldChar w:fldCharType="separate"/>
          </w:r>
          <w:r w:rsidRPr="00507761">
            <w:rPr>
              <w:rStyle w:val="Lienhypertexte"/>
              <w:noProof/>
            </w:rPr>
            <w:t>Etape8: vérifié, que votre projet est bien sur github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_Toc132629775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Arielle LIVIS" w:date="2023-04-17T14:40:00Z">
            <w:r w:rsidR="00776985">
              <w:rPr>
                <w:noProof/>
                <w:webHidden/>
              </w:rPr>
              <w:t>4</w:t>
            </w:r>
          </w:ins>
          <w:del w:id="28" w:author="Arielle LIVIS" w:date="2023-04-17T14:40:00Z">
            <w:r w:rsidDel="00776985">
              <w:rPr>
                <w:noProof/>
                <w:webHidden/>
              </w:rPr>
              <w:delText>2</w:delText>
            </w:r>
          </w:del>
          <w:r>
            <w:rPr>
              <w:noProof/>
              <w:webHidden/>
            </w:rPr>
            <w:fldChar w:fldCharType="end"/>
          </w:r>
          <w:r w:rsidRPr="00507761">
            <w:rPr>
              <w:rStyle w:val="Lienhypertexte"/>
              <w:noProof/>
            </w:rPr>
            <w:fldChar w:fldCharType="end"/>
          </w:r>
        </w:p>
        <w:p w14:paraId="4BFCA063" w14:textId="1277633D" w:rsidR="00476EEA" w:rsidDel="00476EEA" w:rsidRDefault="00476EEA">
          <w:pPr>
            <w:rPr>
              <w:del w:id="29" w:author="Arielle LIVIS" w:date="2023-04-17T13:23:00Z"/>
            </w:rPr>
          </w:pPr>
          <w:r>
            <w:rPr>
              <w:b/>
              <w:bCs/>
            </w:rPr>
            <w:fldChar w:fldCharType="end"/>
          </w:r>
        </w:p>
      </w:sdtContent>
    </w:sdt>
    <w:p w14:paraId="68B3C836" w14:textId="77777777" w:rsidR="003357D1" w:rsidDel="00476EEA" w:rsidRDefault="003357D1">
      <w:pPr>
        <w:rPr>
          <w:del w:id="30" w:author="Arielle LIVIS" w:date="2023-04-17T13:23:00Z"/>
        </w:rPr>
      </w:pPr>
    </w:p>
    <w:p w14:paraId="0AB40E54" w14:textId="77777777" w:rsidR="00476EEA" w:rsidDel="00476EEA" w:rsidRDefault="00476EEA">
      <w:pPr>
        <w:rPr>
          <w:del w:id="31" w:author="Arielle LIVIS" w:date="2023-04-17T13:23:00Z"/>
        </w:rPr>
      </w:pPr>
    </w:p>
    <w:p w14:paraId="33F9E570" w14:textId="77777777" w:rsidR="00476EEA" w:rsidRDefault="00476EEA" w:rsidP="00476EEA"/>
    <w:p w14:paraId="14E3C358" w14:textId="03557472" w:rsidR="00476EEA" w:rsidRDefault="00476EEA" w:rsidP="00476EEA">
      <w:pPr>
        <w:pStyle w:val="Titre1"/>
      </w:pPr>
      <w:bookmarkStart w:id="32" w:name="_Toc132629768"/>
      <w:r>
        <w:t>Etape1: Créer un repository appelé "TDF", et le rendre public sur le site de github</w:t>
      </w:r>
      <w:bookmarkEnd w:id="32"/>
      <w:r>
        <w:t xml:space="preserve"> </w:t>
      </w:r>
    </w:p>
    <w:p w14:paraId="09F9A8EC" w14:textId="77777777" w:rsidR="00476EEA" w:rsidRPr="00476EEA" w:rsidRDefault="00476EEA" w:rsidP="00476EEA"/>
    <w:p w14:paraId="1FC32971" w14:textId="55C22288" w:rsidR="00476EEA" w:rsidRDefault="00476EEA" w:rsidP="00476EEA">
      <w:r>
        <w:rPr>
          <w:noProof/>
        </w:rPr>
        <w:drawing>
          <wp:inline distT="0" distB="0" distL="0" distR="0" wp14:anchorId="0AF919AE" wp14:editId="1CD7C3A9">
            <wp:extent cx="5760720" cy="3130802"/>
            <wp:effectExtent l="0" t="0" r="0" b="0"/>
            <wp:docPr id="108022946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9466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A4AD" w14:textId="77777777" w:rsidR="00476EEA" w:rsidRDefault="00476EEA" w:rsidP="00476EEA">
      <w:pPr>
        <w:spacing w:after="0"/>
      </w:pPr>
      <w:r>
        <w:t>1-choisir le nom du repos</w:t>
      </w:r>
    </w:p>
    <w:p w14:paraId="7BCF4567" w14:textId="77777777" w:rsidR="00476EEA" w:rsidRDefault="00476EEA" w:rsidP="00476EEA">
      <w:pPr>
        <w:spacing w:after="0"/>
      </w:pPr>
      <w:r>
        <w:t>2- facultatif</w:t>
      </w:r>
    </w:p>
    <w:p w14:paraId="59A68856" w14:textId="77777777" w:rsidR="00476EEA" w:rsidRDefault="00476EEA" w:rsidP="00476EEA">
      <w:pPr>
        <w:spacing w:after="0"/>
      </w:pPr>
      <w:r>
        <w:t>3- rendre public/privé</w:t>
      </w:r>
    </w:p>
    <w:p w14:paraId="64C93843" w14:textId="77777777" w:rsidR="00476EEA" w:rsidRDefault="00476EEA" w:rsidP="00476EEA">
      <w:pPr>
        <w:spacing w:after="0"/>
        <w:rPr>
          <w:ins w:id="33" w:author="Arielle LIVIS" w:date="2023-04-17T13:25:00Z"/>
        </w:rPr>
      </w:pPr>
      <w:r>
        <w:t>4- cocher pour une création automatique du README.md</w:t>
      </w:r>
    </w:p>
    <w:p w14:paraId="33DA38D5" w14:textId="77777777" w:rsidR="00476EEA" w:rsidRDefault="00476EEA" w:rsidP="00476EEA">
      <w:pPr>
        <w:spacing w:after="0"/>
      </w:pPr>
    </w:p>
    <w:p w14:paraId="16804732" w14:textId="450C1F25" w:rsidR="00476EEA" w:rsidRDefault="00476EEA" w:rsidP="00476EEA">
      <w:r>
        <w:rPr>
          <w:noProof/>
        </w:rPr>
        <w:drawing>
          <wp:inline distT="0" distB="0" distL="0" distR="0" wp14:anchorId="7D139C37" wp14:editId="563780D5">
            <wp:extent cx="5760720" cy="814705"/>
            <wp:effectExtent l="0" t="0" r="0" b="4445"/>
            <wp:docPr id="183601454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14546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0F5F" w14:textId="43A8DDDB" w:rsidR="00476EEA" w:rsidRDefault="00476EEA" w:rsidP="00476EEA">
      <w:r>
        <w:t xml:space="preserve"> </w:t>
      </w:r>
    </w:p>
    <w:p w14:paraId="4BB290EB" w14:textId="77777777" w:rsidR="00476EEA" w:rsidRDefault="00476EEA" w:rsidP="00476EEA">
      <w:r>
        <w:t xml:space="preserve"> </w:t>
      </w:r>
    </w:p>
    <w:p w14:paraId="1C6E664F" w14:textId="1E343B00" w:rsidR="00476EEA" w:rsidDel="00476EEA" w:rsidRDefault="00476EEA" w:rsidP="00476EEA">
      <w:pPr>
        <w:rPr>
          <w:del w:id="34" w:author="Arielle LIVIS" w:date="2023-04-17T13:25:00Z"/>
        </w:rPr>
      </w:pPr>
      <w:ins w:id="35" w:author="Arielle LIVIS" w:date="2023-04-17T13:24:00Z">
        <w:r>
          <w:rPr>
            <w:noProof/>
          </w:rPr>
          <w:lastRenderedPageBreak/>
          <w:drawing>
            <wp:anchor distT="0" distB="0" distL="114300" distR="114300" simplePos="0" relativeHeight="251661312" behindDoc="0" locked="0" layoutInCell="1" allowOverlap="1" wp14:anchorId="54C82E17" wp14:editId="34A77973">
              <wp:simplePos x="0" y="0"/>
              <wp:positionH relativeFrom="margin">
                <wp:align>center</wp:align>
              </wp:positionH>
              <wp:positionV relativeFrom="paragraph">
                <wp:posOffset>31805</wp:posOffset>
              </wp:positionV>
              <wp:extent cx="5760720" cy="3220521"/>
              <wp:effectExtent l="0" t="0" r="0" b="0"/>
              <wp:wrapTopAndBottom/>
              <wp:docPr id="778226332" name="Image 1" descr="Une image contenant text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8226332" name="Image 1" descr="Une image contenant texte&#10;&#10;Description générée automatiquement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2205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52579D7E" w14:textId="77777777" w:rsidR="00476EEA" w:rsidRDefault="00476EEA" w:rsidP="00476EEA"/>
    <w:p w14:paraId="0641DED7" w14:textId="77777777" w:rsidR="00476EEA" w:rsidDel="00476EEA" w:rsidRDefault="00476EEA" w:rsidP="00476EEA">
      <w:pPr>
        <w:rPr>
          <w:del w:id="36" w:author="Arielle LIVIS" w:date="2023-04-17T13:25:00Z"/>
        </w:rPr>
      </w:pPr>
      <w:r>
        <w:t>Créer en local un dossier TDF.</w:t>
      </w:r>
    </w:p>
    <w:p w14:paraId="4F4C166F" w14:textId="77777777" w:rsidR="00476EEA" w:rsidRDefault="00476EEA" w:rsidP="00476EEA">
      <w:pPr>
        <w:rPr>
          <w:ins w:id="37" w:author="Arielle LIVIS" w:date="2023-04-17T13:25:00Z"/>
        </w:rPr>
      </w:pPr>
    </w:p>
    <w:p w14:paraId="280E9F72" w14:textId="77777777" w:rsidR="00476EEA" w:rsidRDefault="00476EEA">
      <w:pPr>
        <w:pPrChange w:id="38" w:author="Arielle LIVIS" w:date="2023-04-17T13:25:00Z">
          <w:pPr>
            <w:pStyle w:val="Titre1"/>
          </w:pPr>
        </w:pPrChange>
      </w:pPr>
    </w:p>
    <w:p w14:paraId="56762AB6" w14:textId="5071D890" w:rsidR="00476EEA" w:rsidRPr="00476EEA" w:rsidRDefault="00476EEA" w:rsidP="00A073E9">
      <w:pPr>
        <w:pStyle w:val="Titre1"/>
      </w:pPr>
      <w:bookmarkStart w:id="39" w:name="_Toc132629769"/>
      <w:r>
        <w:t>Etape2: à l'aide du terminal déplacé vous dans le dossier du projet TDF</w:t>
      </w:r>
      <w:bookmarkEnd w:id="39"/>
    </w:p>
    <w:p w14:paraId="54D23A89" w14:textId="5F404775" w:rsidR="00A073E9" w:rsidRDefault="00476EEA" w:rsidP="00A073E9">
      <w:pPr>
        <w:pStyle w:val="Titre1"/>
        <w:rPr>
          <w:ins w:id="40" w:author="Arielle LIVIS" w:date="2023-04-17T14:17:00Z"/>
        </w:rPr>
        <w:pPrChange w:id="41" w:author="Arielle LIVIS" w:date="2023-04-17T14:17:00Z">
          <w:pPr/>
        </w:pPrChange>
      </w:pPr>
      <w:bookmarkStart w:id="42" w:name="_Toc132629770"/>
      <w:r>
        <w:t>Etape3: initialisé le projet avec git</w:t>
      </w:r>
      <w:bookmarkEnd w:id="42"/>
    </w:p>
    <w:p w14:paraId="37456224" w14:textId="7D2FE4E7" w:rsidR="00A073E9" w:rsidRPr="00A073E9" w:rsidRDefault="00A073E9" w:rsidP="00A073E9">
      <w:pPr>
        <w:pPrChange w:id="43" w:author="Arielle LIVIS" w:date="2023-04-17T14:17:00Z">
          <w:pPr>
            <w:pStyle w:val="Titre1"/>
          </w:pPr>
        </w:pPrChange>
      </w:pPr>
      <w:ins w:id="44" w:author="Arielle LIVIS" w:date="2023-04-17T14:17:00Z">
        <w:r w:rsidRPr="00A073E9">
          <w:drawing>
            <wp:inline distT="0" distB="0" distL="0" distR="0" wp14:anchorId="0B1B8468" wp14:editId="5AFF476B">
              <wp:extent cx="5581650" cy="803082"/>
              <wp:effectExtent l="0" t="0" r="0" b="0"/>
              <wp:docPr id="2076409716" name="Image 1" descr="Une image contenant text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6409716" name="Image 1" descr="Une image contenant texte&#10;&#10;Description générée automatiquement"/>
                      <pic:cNvPicPr/>
                    </pic:nvPicPr>
                    <pic:blipFill rotWithShape="1">
                      <a:blip r:embed="rId13"/>
                      <a:srcRect b="46297"/>
                      <a:stretch/>
                    </pic:blipFill>
                    <pic:spPr bwMode="auto">
                      <a:xfrm>
                        <a:off x="0" y="0"/>
                        <a:ext cx="5581691" cy="80308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B5F6285" w14:textId="77777777" w:rsidR="00A073E9" w:rsidRDefault="00476EEA" w:rsidP="00476EEA">
      <w:pPr>
        <w:pStyle w:val="Titre1"/>
        <w:rPr>
          <w:ins w:id="45" w:author="Arielle LIVIS" w:date="2023-04-17T14:21:00Z"/>
        </w:rPr>
      </w:pPr>
      <w:bookmarkStart w:id="46" w:name="_Toc132629771"/>
      <w:r>
        <w:lastRenderedPageBreak/>
        <w:t>Etape4: ajouté, le projet a git</w:t>
      </w:r>
      <w:bookmarkEnd w:id="46"/>
    </w:p>
    <w:p w14:paraId="5C277105" w14:textId="293041F7" w:rsidR="00476EEA" w:rsidRDefault="00A073E9" w:rsidP="00476EEA">
      <w:pPr>
        <w:pStyle w:val="Titre1"/>
      </w:pPr>
      <w:ins w:id="47" w:author="Arielle LIVIS" w:date="2023-04-17T14:21:00Z">
        <w:r w:rsidRPr="00A073E9">
          <w:drawing>
            <wp:inline distT="0" distB="0" distL="0" distR="0" wp14:anchorId="3DFEFC99" wp14:editId="7A2D5C42">
              <wp:extent cx="3810028" cy="457203"/>
              <wp:effectExtent l="0" t="0" r="0" b="0"/>
              <wp:docPr id="189395006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395006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28" cy="4572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27BF9B" w14:textId="1E6BAA28" w:rsidR="00476EEA" w:rsidRDefault="00476EEA" w:rsidP="00476EEA">
      <w:pPr>
        <w:pStyle w:val="Titre1"/>
        <w:rPr>
          <w:ins w:id="48" w:author="Arielle LIVIS" w:date="2023-04-17T14:21:00Z"/>
        </w:rPr>
      </w:pPr>
      <w:bookmarkStart w:id="49" w:name="_Toc132629772"/>
      <w:r>
        <w:t>Etape5: créer un commit que vous appellerai "version 1"</w:t>
      </w:r>
      <w:bookmarkEnd w:id="49"/>
    </w:p>
    <w:p w14:paraId="30F6941F" w14:textId="024B767B" w:rsidR="00A073E9" w:rsidRPr="00A073E9" w:rsidRDefault="00FA7B29" w:rsidP="00A073E9">
      <w:pPr>
        <w:pPrChange w:id="50" w:author="Arielle LIVIS" w:date="2023-04-17T14:21:00Z">
          <w:pPr>
            <w:pStyle w:val="Titre1"/>
          </w:pPr>
        </w:pPrChange>
      </w:pPr>
      <w:ins w:id="51" w:author="Arielle LIVIS" w:date="2023-04-17T14:37:00Z">
        <w:r w:rsidRPr="00FA7B29">
          <w:drawing>
            <wp:inline distT="0" distB="0" distL="0" distR="0" wp14:anchorId="3736BE87" wp14:editId="4A3808AD">
              <wp:extent cx="5953169" cy="3533801"/>
              <wp:effectExtent l="0" t="0" r="9525" b="9525"/>
              <wp:docPr id="1932597054" name="Image 1" descr="Une image contenant text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2597054" name="Image 1" descr="Une image contenant texte&#10;&#10;Description générée automatiquement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69" cy="35338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4BCC9F" w14:textId="77777777" w:rsidR="00A94157" w:rsidRDefault="00476EEA" w:rsidP="00A94157">
      <w:pPr>
        <w:pStyle w:val="Titre1"/>
        <w:rPr>
          <w:ins w:id="52" w:author="Arielle LIVIS" w:date="2023-04-17T14:38:00Z"/>
        </w:rPr>
      </w:pPr>
      <w:bookmarkStart w:id="53" w:name="_Toc132629773"/>
      <w:r>
        <w:t>Etape6: créer votre branche principale appelée "</w:t>
      </w:r>
      <w:del w:id="54" w:author="Arielle LIVIS" w:date="2023-04-17T14:37:00Z">
        <w:r w:rsidDel="00FA7B29">
          <w:delText>main</w:delText>
        </w:r>
      </w:del>
      <w:ins w:id="55" w:author="Arielle LIVIS" w:date="2023-04-17T14:37:00Z">
        <w:r w:rsidR="00FA7B29">
          <w:t>m</w:t>
        </w:r>
        <w:r w:rsidR="00FA7B29">
          <w:t>aster</w:t>
        </w:r>
      </w:ins>
      <w:del w:id="56" w:author="Arielle LIVIS" w:date="2023-04-17T14:38:00Z">
        <w:r w:rsidDel="00FA7B29">
          <w:delText>"</w:delText>
        </w:r>
      </w:del>
      <w:bookmarkEnd w:id="53"/>
      <w:ins w:id="57" w:author="Arielle LIVIS" w:date="2023-04-17T14:38:00Z">
        <w:r w:rsidR="00FA7B29">
          <w:t> »</w:t>
        </w:r>
      </w:ins>
    </w:p>
    <w:p w14:paraId="2D58B3E5" w14:textId="79B66B7B" w:rsidR="00A94157" w:rsidDel="00A94157" w:rsidRDefault="00A94157" w:rsidP="00A94157">
      <w:pPr>
        <w:pStyle w:val="Titre1"/>
        <w:rPr>
          <w:del w:id="58" w:author="Arielle LIVIS" w:date="2023-04-17T14:39:00Z"/>
          <w:moveTo w:id="59" w:author="Arielle LIVIS" w:date="2023-04-17T14:38:00Z"/>
        </w:rPr>
      </w:pPr>
      <w:moveToRangeStart w:id="60" w:author="Arielle LIVIS" w:date="2023-04-17T14:38:00Z" w:name="move132634723"/>
      <w:moveTo w:id="61" w:author="Arielle LIVIS" w:date="2023-04-17T14:38:00Z">
        <w:r>
          <w:t>Etape7: pushé votre projet</w:t>
        </w:r>
      </w:moveTo>
    </w:p>
    <w:moveToRangeEnd w:id="60"/>
    <w:p w14:paraId="3FEE81A3" w14:textId="3EFA25D1" w:rsidR="00476EEA" w:rsidRDefault="00476EEA" w:rsidP="00476EEA">
      <w:pPr>
        <w:pStyle w:val="Titre1"/>
        <w:rPr>
          <w:ins w:id="62" w:author="Arielle LIVIS" w:date="2023-04-17T14:38:00Z"/>
        </w:rPr>
      </w:pPr>
    </w:p>
    <w:p w14:paraId="63A3E9D5" w14:textId="618BFFCB" w:rsidR="00FA7B29" w:rsidRPr="00FA7B29" w:rsidRDefault="00A94157" w:rsidP="00FA7B29">
      <w:pPr>
        <w:pPrChange w:id="63" w:author="Arielle LIVIS" w:date="2023-04-17T14:38:00Z">
          <w:pPr>
            <w:pStyle w:val="Titre1"/>
          </w:pPr>
        </w:pPrChange>
      </w:pPr>
      <w:ins w:id="64" w:author="Arielle LIVIS" w:date="2023-04-17T14:38:00Z">
        <w:r w:rsidRPr="00A94157">
          <w:drawing>
            <wp:inline distT="0" distB="0" distL="0" distR="0" wp14:anchorId="52E0F65F" wp14:editId="1B587C5F">
              <wp:extent cx="4610134" cy="419103"/>
              <wp:effectExtent l="0" t="0" r="0" b="0"/>
              <wp:docPr id="10746853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46853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0134" cy="4191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F02C72" w14:textId="1C161701" w:rsidR="00476EEA" w:rsidRDefault="00476EEA" w:rsidP="00476EEA">
      <w:pPr>
        <w:pStyle w:val="Titre1"/>
      </w:pPr>
      <w:bookmarkStart w:id="65" w:name="_Toc132629774"/>
      <w:moveFromRangeStart w:id="66" w:author="Arielle LIVIS" w:date="2023-04-17T14:38:00Z" w:name="move132634723"/>
      <w:moveFrom w:id="67" w:author="Arielle LIVIS" w:date="2023-04-17T14:38:00Z">
        <w:r w:rsidDel="00A94157">
          <w:lastRenderedPageBreak/>
          <w:t>Etape7: pushé votre projet</w:t>
        </w:r>
      </w:moveFrom>
      <w:bookmarkEnd w:id="65"/>
      <w:moveFromRangeEnd w:id="66"/>
      <w:ins w:id="68" w:author="Arielle LIVIS" w:date="2023-04-17T14:36:00Z">
        <w:r w:rsidR="00FA7B29" w:rsidRPr="00FA7B29">
          <w:drawing>
            <wp:inline distT="0" distB="0" distL="0" distR="0" wp14:anchorId="6432FAC1" wp14:editId="12CAADFC">
              <wp:extent cx="4667284" cy="1428760"/>
              <wp:effectExtent l="0" t="0" r="0" b="0"/>
              <wp:docPr id="498773661" name="Image 1" descr="Une image contenant text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8773661" name="Image 1" descr="Une image contenant texte&#10;&#10;Description générée automatiquement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84" cy="1428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7CF2F7" w14:textId="07E5F047" w:rsidR="00476EEA" w:rsidRDefault="00476EEA" w:rsidP="00476EEA">
      <w:pPr>
        <w:pStyle w:val="Titre1"/>
        <w:rPr>
          <w:ins w:id="69" w:author="Arielle LIVIS" w:date="2023-04-17T14:39:00Z"/>
        </w:rPr>
      </w:pPr>
      <w:bookmarkStart w:id="70" w:name="_Toc132629775"/>
      <w:r>
        <w:t>Etape8: vérifié, que votre projet est bien sur github</w:t>
      </w:r>
      <w:bookmarkEnd w:id="70"/>
    </w:p>
    <w:p w14:paraId="3DB59814" w14:textId="163C028F" w:rsidR="00A94157" w:rsidRPr="00A94157" w:rsidRDefault="00A94157" w:rsidP="00A94157">
      <w:pPr>
        <w:pPrChange w:id="71" w:author="Arielle LIVIS" w:date="2023-04-17T14:39:00Z">
          <w:pPr>
            <w:pStyle w:val="Titre1"/>
          </w:pPr>
        </w:pPrChange>
      </w:pPr>
      <w:ins w:id="72" w:author="Arielle LIVIS" w:date="2023-04-17T14:39:00Z">
        <w:r w:rsidRPr="00A94157">
          <w:drawing>
            <wp:inline distT="0" distB="0" distL="0" distR="0" wp14:anchorId="173AE2D8" wp14:editId="31FD9738">
              <wp:extent cx="6479540" cy="2611120"/>
              <wp:effectExtent l="0" t="0" r="0" b="0"/>
              <wp:docPr id="1667988645" name="Image 1" descr="Une image contenant texte, capture d’écran, intérieur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67988645" name="Image 1" descr="Une image contenant texte, capture d’écran, intérieur&#10;&#10;Description générée automatiquement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9540" cy="2611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A94157" w:rsidRPr="00A94157" w:rsidSect="00776985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elle LIVIS">
    <w15:presenceInfo w15:providerId="Windows Live" w15:userId="3c38fadb5477e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visionView w:markup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EA"/>
    <w:rsid w:val="003357D1"/>
    <w:rsid w:val="00476EEA"/>
    <w:rsid w:val="00776985"/>
    <w:rsid w:val="00A073E9"/>
    <w:rsid w:val="00A94157"/>
    <w:rsid w:val="00B16A45"/>
    <w:rsid w:val="00FA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A8B6"/>
  <w15:chartTrackingRefBased/>
  <w15:docId w15:val="{0C5A33F6-E549-468E-9ABC-092BC0EC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EEA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76EE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76EE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76EE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6EEA"/>
    <w:rPr>
      <w:rFonts w:eastAsiaTheme="minorEastAsia"/>
      <w:kern w:val="0"/>
      <w:lang w:eastAsia="fr-FR"/>
      <w14:ligatures w14:val="none"/>
    </w:rPr>
  </w:style>
  <w:style w:type="paragraph" w:styleId="Rvision">
    <w:name w:val="Revision"/>
    <w:hidden/>
    <w:uiPriority w:val="99"/>
    <w:semiHidden/>
    <w:rsid w:val="00476E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826EBAFACE4B08B68112265E5FBC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6503AE-DFBE-4416-B778-1213A8BDE41B}"/>
      </w:docPartPr>
      <w:docPartBody>
        <w:p w:rsidR="00965A6F" w:rsidRDefault="004644F5" w:rsidP="004644F5">
          <w:pPr>
            <w:pStyle w:val="F0826EBAFACE4B08B68112265E5FBC35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B2B49F1A38B44E0918B76E448465E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F3130-0330-4C35-B38F-BC559C53FBE5}"/>
      </w:docPartPr>
      <w:docPartBody>
        <w:p w:rsidR="00965A6F" w:rsidRDefault="004644F5" w:rsidP="004644F5">
          <w:pPr>
            <w:pStyle w:val="0B2B49F1A38B44E0918B76E448465E5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EAC63830386443C890A1CB553A8DA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924F87-7DD6-4EEB-A8B6-A28DE098CF42}"/>
      </w:docPartPr>
      <w:docPartBody>
        <w:p w:rsidR="00965A6F" w:rsidRDefault="004644F5" w:rsidP="004644F5">
          <w:pPr>
            <w:pStyle w:val="6EAC63830386443C890A1CB553A8DAB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FC9161C998348AAB06DEC59D5B3F8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A8540-DA8D-4513-AA25-B188B8E4D616}"/>
      </w:docPartPr>
      <w:docPartBody>
        <w:p w:rsidR="00965A6F" w:rsidRDefault="004644F5" w:rsidP="004644F5">
          <w:pPr>
            <w:pStyle w:val="9FC9161C998348AAB06DEC59D5B3F8A5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37EED8FD98B4413907D6CBFE774DC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9CE477-54B8-4B49-BC88-EA8041F204D6}"/>
      </w:docPartPr>
      <w:docPartBody>
        <w:p w:rsidR="00965A6F" w:rsidRDefault="004644F5" w:rsidP="004644F5">
          <w:pPr>
            <w:pStyle w:val="C37EED8FD98B4413907D6CBFE774DCD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F5"/>
    <w:rsid w:val="001543DE"/>
    <w:rsid w:val="004644F5"/>
    <w:rsid w:val="00965A6F"/>
    <w:rsid w:val="00CB7E58"/>
    <w:rsid w:val="00D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0826EBAFACE4B08B68112265E5FBC35">
    <w:name w:val="F0826EBAFACE4B08B68112265E5FBC35"/>
    <w:rsid w:val="004644F5"/>
  </w:style>
  <w:style w:type="paragraph" w:customStyle="1" w:styleId="0B2B49F1A38B44E0918B76E448465E58">
    <w:name w:val="0B2B49F1A38B44E0918B76E448465E58"/>
    <w:rsid w:val="004644F5"/>
  </w:style>
  <w:style w:type="paragraph" w:customStyle="1" w:styleId="6EAC63830386443C890A1CB553A8DAB0">
    <w:name w:val="6EAC63830386443C890A1CB553A8DAB0"/>
    <w:rsid w:val="004644F5"/>
  </w:style>
  <w:style w:type="paragraph" w:customStyle="1" w:styleId="9FC9161C998348AAB06DEC59D5B3F8A5">
    <w:name w:val="9FC9161C998348AAB06DEC59D5B3F8A5"/>
    <w:rsid w:val="004644F5"/>
  </w:style>
  <w:style w:type="paragraph" w:customStyle="1" w:styleId="C37EED8FD98B4413907D6CBFE774DCD7">
    <w:name w:val="C37EED8FD98B4413907D6CBFE774DCD7"/>
    <w:rsid w:val="00464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7F272-0135-47F9-B1F8-075EDDAF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PREMIER GIT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PREMIER GIT</dc:title>
  <dc:subject>GITHUB</dc:subject>
  <dc:creator>Arielle LIVIS</dc:creator>
  <cp:keywords/>
  <dc:description/>
  <cp:lastModifiedBy>Arielle LIVIS</cp:lastModifiedBy>
  <cp:revision>5</cp:revision>
  <cp:lastPrinted>2023-04-17T12:40:00Z</cp:lastPrinted>
  <dcterms:created xsi:type="dcterms:W3CDTF">2023-04-17T11:30:00Z</dcterms:created>
  <dcterms:modified xsi:type="dcterms:W3CDTF">2023-04-17T12:40:00Z</dcterms:modified>
</cp:coreProperties>
</file>